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9D80" w14:textId="77777777" w:rsidR="006A69B0" w:rsidRDefault="006A69B0" w:rsidP="006A69B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Important Instruction:</w:t>
      </w:r>
    </w:p>
    <w:p w14:paraId="2062250C" w14:textId="77777777" w:rsidR="001216FF" w:rsidRDefault="001216FF" w:rsidP="001216FF">
      <w:pPr>
        <w:pStyle w:val="ListParagraph"/>
        <w:ind w:hanging="360"/>
      </w:pPr>
      <w:r>
        <w:t>1.</w:t>
      </w:r>
      <w:r w:rsidR="00596C1B">
        <w:t xml:space="preserve"> </w:t>
      </w:r>
      <w:r w:rsidR="006A69B0" w:rsidRPr="001216FF">
        <w:t xml:space="preserve">Please read the document thoroughly before you code. </w:t>
      </w:r>
    </w:p>
    <w:p w14:paraId="70340669" w14:textId="77777777" w:rsidR="006A69B0" w:rsidRPr="001216FF" w:rsidRDefault="001216FF" w:rsidP="001216FF">
      <w:pPr>
        <w:pStyle w:val="ListParagraph"/>
        <w:ind w:hanging="360"/>
      </w:pPr>
      <w:r>
        <w:t>2.</w:t>
      </w:r>
      <w:r w:rsidR="00596C1B">
        <w:t xml:space="preserve"> </w:t>
      </w:r>
      <w:r w:rsidR="006A69B0" w:rsidRPr="001216FF">
        <w:t>Import the given skeleton code into your Eclipse.</w:t>
      </w:r>
    </w:p>
    <w:p w14:paraId="16E6EE2C" w14:textId="77777777" w:rsidR="006A69B0" w:rsidRPr="001216FF" w:rsidRDefault="001216FF" w:rsidP="001216FF">
      <w:pPr>
        <w:pStyle w:val="ListParagraph"/>
        <w:ind w:hanging="360"/>
      </w:pPr>
      <w:r>
        <w:t>3.</w:t>
      </w:r>
      <w:r w:rsidR="00596C1B">
        <w:t xml:space="preserve"> </w:t>
      </w:r>
      <w:r w:rsidR="006A69B0" w:rsidRPr="001216FF">
        <w:t>You have to create the input file for the methods.</w:t>
      </w:r>
    </w:p>
    <w:p w14:paraId="344BC38F" w14:textId="77777777" w:rsidR="006A69B0" w:rsidRDefault="001216FF" w:rsidP="001216FF">
      <w:pPr>
        <w:pStyle w:val="ListParagraph"/>
        <w:ind w:hanging="360"/>
      </w:pPr>
      <w:r>
        <w:t>4.</w:t>
      </w:r>
      <w:r w:rsidR="00596C1B">
        <w:t xml:space="preserve"> </w:t>
      </w:r>
      <w:r w:rsidR="006A69B0" w:rsidRPr="001216FF">
        <w:t xml:space="preserve">Refer/Use the solution file only when you are not able to complete the case study within </w:t>
      </w:r>
      <w:r w:rsidR="0015225C" w:rsidRPr="001216FF">
        <w:t>1</w:t>
      </w:r>
      <w:r w:rsidR="006A69B0" w:rsidRPr="001216FF">
        <w:t xml:space="preserve"> hours</w:t>
      </w:r>
    </w:p>
    <w:p w14:paraId="599A19EB" w14:textId="77777777" w:rsidR="001216FF" w:rsidRPr="00D3660D" w:rsidRDefault="001216FF" w:rsidP="001216FF">
      <w:pPr>
        <w:pStyle w:val="ListParagraph"/>
        <w:ind w:hanging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07E12577" w14:textId="77777777" w:rsidR="006A69B0" w:rsidRDefault="006A69B0" w:rsidP="006A69B0">
      <w:pPr>
        <w:pStyle w:val="ListParagraph"/>
      </w:pPr>
    </w:p>
    <w:p w14:paraId="6366F895" w14:textId="77777777" w:rsidR="00D24172" w:rsidRDefault="00D24172" w:rsidP="001216FF">
      <w:r>
        <w:t>A leading retail shop is looking out solution providers to build an IT system which can help them to run their business in a more organized way.</w:t>
      </w:r>
      <w:r w:rsidRPr="00D24172">
        <w:t xml:space="preserve"> </w:t>
      </w:r>
      <w:r>
        <w:t xml:space="preserve">For this they want to maintain the details of the products sold for a particular date. </w:t>
      </w:r>
      <w:r w:rsidR="00364BF3">
        <w:t>Product may be of 3 different type(LP – Ladies Product, GP-Gents Product and CP- Children Product).</w:t>
      </w:r>
      <w:r>
        <w:t xml:space="preserve"> </w:t>
      </w:r>
    </w:p>
    <w:p w14:paraId="005B485F" w14:textId="77777777" w:rsidR="001216FF" w:rsidRPr="001216FF" w:rsidRDefault="001216FF" w:rsidP="001216F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16F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Skeleton File for Development:</w:t>
      </w:r>
    </w:p>
    <w:p w14:paraId="48F408A0" w14:textId="77777777" w:rsidR="001216FF" w:rsidRDefault="001216FF" w:rsidP="001216FF">
      <w:r>
        <w:t xml:space="preserve">                  Import the below attached skeleton code into your eclipse project and implement the    required functionalities</w:t>
      </w:r>
    </w:p>
    <w:p w14:paraId="54FBD118" w14:textId="58D56914" w:rsidR="001216FF" w:rsidRDefault="000E0ED5" w:rsidP="0051792A">
      <w:r>
        <w:object w:dxaOrig="1551" w:dyaOrig="1004" w14:anchorId="0E2D03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50.25pt" o:ole="">
            <v:imagedata r:id="rId10" o:title=""/>
          </v:shape>
          <o:OLEObject Type="Embed" ProgID="Package" ShapeID="_x0000_i1026" DrawAspect="Icon" ObjectID="_1532377030" r:id="rId11"/>
        </w:object>
      </w:r>
    </w:p>
    <w:p w14:paraId="5B916E51" w14:textId="77777777" w:rsidR="001216FF" w:rsidRDefault="001216FF" w:rsidP="001216FF">
      <w:pPr>
        <w:jc w:val="both"/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Requirements:</w:t>
      </w:r>
    </w:p>
    <w:p w14:paraId="75420924" w14:textId="77777777" w:rsidR="006A69B0" w:rsidRPr="003D2C3D" w:rsidRDefault="006A69B0" w:rsidP="006A69B0">
      <w:pPr>
        <w:rPr>
          <w:b/>
          <w:u w:val="single"/>
        </w:rPr>
      </w:pPr>
      <w:r w:rsidRPr="003D2C3D">
        <w:rPr>
          <w:b/>
          <w:u w:val="single"/>
        </w:rPr>
        <w:t>Develop an application for the below 2 requirements.</w:t>
      </w:r>
    </w:p>
    <w:p w14:paraId="0165A39E" w14:textId="77777777" w:rsidR="006A69B0" w:rsidRDefault="006A69B0" w:rsidP="006A69B0">
      <w:pPr>
        <w:rPr>
          <w:b/>
        </w:rPr>
      </w:pPr>
      <w:r w:rsidRPr="00112940">
        <w:rPr>
          <w:b/>
        </w:rPr>
        <w:t>Requirement 1:</w:t>
      </w:r>
    </w:p>
    <w:p w14:paraId="3342897D" w14:textId="77777777" w:rsidR="00234B49" w:rsidRDefault="00234B49" w:rsidP="00234B49">
      <w:r>
        <w:t>Validating the input data.</w:t>
      </w:r>
    </w:p>
    <w:p w14:paraId="1AA156E2" w14:textId="77777777" w:rsidR="00234B49" w:rsidRDefault="00234B49" w:rsidP="00234B49">
      <w:pPr>
        <w:rPr>
          <w:rStyle w:val="Heading3Char"/>
          <w:color w:val="auto"/>
        </w:rPr>
      </w:pPr>
      <w:r>
        <w:rPr>
          <w:rStyle w:val="Heading3Char"/>
          <w:color w:val="auto"/>
        </w:rPr>
        <w:t>Validations to be done:</w:t>
      </w:r>
    </w:p>
    <w:p w14:paraId="3A8ECC3E" w14:textId="77777777" w:rsidR="00234B49" w:rsidRPr="005859D8" w:rsidRDefault="00234B49" w:rsidP="00234B49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Cs/>
          <w:color w:val="000000" w:themeColor="text1"/>
        </w:rPr>
      </w:pPr>
      <w:r w:rsidRPr="005859D8">
        <w:rPr>
          <w:rFonts w:asciiTheme="majorHAnsi" w:eastAsiaTheme="majorEastAsia" w:hAnsiTheme="majorHAnsi" w:cstheme="majorBidi"/>
          <w:bCs/>
          <w:color w:val="000000" w:themeColor="text1"/>
        </w:rPr>
        <w:t xml:space="preserve">All fields are mandatory. </w:t>
      </w:r>
    </w:p>
    <w:p w14:paraId="133E4832" w14:textId="77777777" w:rsidR="00234B49" w:rsidRDefault="00234B49" w:rsidP="00234B49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Cs/>
          <w:color w:val="000000" w:themeColor="text1"/>
        </w:rPr>
      </w:pPr>
      <w:r w:rsidRPr="005859D8">
        <w:rPr>
          <w:rFonts w:asciiTheme="majorHAnsi" w:eastAsiaTheme="majorEastAsia" w:hAnsiTheme="majorHAnsi" w:cstheme="majorBidi"/>
          <w:bCs/>
          <w:color w:val="000000" w:themeColor="text1"/>
        </w:rPr>
        <w:t>The length of the Product</w:t>
      </w:r>
      <w:r w:rsidR="007667B4">
        <w:rPr>
          <w:rFonts w:asciiTheme="majorHAnsi" w:eastAsiaTheme="majorEastAsia" w:hAnsiTheme="majorHAnsi" w:cstheme="majorBidi"/>
          <w:bCs/>
          <w:color w:val="000000" w:themeColor="text1"/>
        </w:rPr>
        <w:t>Code</w:t>
      </w:r>
      <w:r w:rsidRPr="005859D8">
        <w:rPr>
          <w:rFonts w:asciiTheme="majorHAnsi" w:eastAsiaTheme="majorEastAsia" w:hAnsiTheme="majorHAnsi" w:cstheme="majorBidi"/>
          <w:bCs/>
          <w:color w:val="000000" w:themeColor="text1"/>
        </w:rPr>
        <w:t xml:space="preserve"> field should be 11.</w:t>
      </w:r>
    </w:p>
    <w:p w14:paraId="576463E7" w14:textId="77777777" w:rsidR="007667B4" w:rsidRPr="007667B4" w:rsidRDefault="007667B4" w:rsidP="007667B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Cs/>
          <w:color w:val="000000" w:themeColor="text1"/>
        </w:rPr>
      </w:pPr>
      <w:r w:rsidRPr="007667B4">
        <w:rPr>
          <w:rFonts w:asciiTheme="majorHAnsi" w:eastAsiaTheme="majorEastAsia" w:hAnsiTheme="majorHAnsi" w:cstheme="majorBidi"/>
          <w:bCs/>
          <w:color w:val="000000" w:themeColor="text1"/>
        </w:rPr>
        <w:t xml:space="preserve">The </w:t>
      </w:r>
      <w:r w:rsidRPr="005859D8">
        <w:rPr>
          <w:rFonts w:asciiTheme="majorHAnsi" w:eastAsiaTheme="majorEastAsia" w:hAnsiTheme="majorHAnsi" w:cstheme="majorBidi"/>
          <w:bCs/>
          <w:color w:val="000000" w:themeColor="text1"/>
        </w:rPr>
        <w:t>Product</w:t>
      </w:r>
      <w:r w:rsidR="008340C6">
        <w:rPr>
          <w:rFonts w:asciiTheme="majorHAnsi" w:eastAsiaTheme="majorEastAsia" w:hAnsiTheme="majorHAnsi" w:cstheme="majorBidi"/>
          <w:bCs/>
          <w:color w:val="000000" w:themeColor="text1"/>
        </w:rPr>
        <w:t>Type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 </w:t>
      </w:r>
      <w:r w:rsidRPr="007667B4">
        <w:rPr>
          <w:rFonts w:asciiTheme="majorHAnsi" w:eastAsiaTheme="majorEastAsia" w:hAnsiTheme="majorHAnsi" w:cstheme="majorBidi"/>
          <w:bCs/>
          <w:color w:val="000000" w:themeColor="text1"/>
        </w:rPr>
        <w:t xml:space="preserve"> should </w:t>
      </w:r>
      <w:r w:rsidR="008340C6">
        <w:rPr>
          <w:rFonts w:asciiTheme="majorHAnsi" w:eastAsiaTheme="majorEastAsia" w:hAnsiTheme="majorHAnsi" w:cstheme="majorBidi"/>
          <w:bCs/>
          <w:color w:val="000000" w:themeColor="text1"/>
        </w:rPr>
        <w:t>be any</w:t>
      </w:r>
      <w:r w:rsidRPr="007667B4">
        <w:rPr>
          <w:rFonts w:asciiTheme="majorHAnsi" w:eastAsiaTheme="majorEastAsia" w:hAnsiTheme="majorHAnsi" w:cstheme="majorBidi"/>
          <w:bCs/>
          <w:color w:val="000000" w:themeColor="text1"/>
        </w:rPr>
        <w:t xml:space="preserve"> one of the below options</w:t>
      </w:r>
    </w:p>
    <w:p w14:paraId="41598888" w14:textId="77777777" w:rsidR="007667B4" w:rsidRPr="0055359E" w:rsidRDefault="007667B4" w:rsidP="007667B4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>LP</w:t>
      </w:r>
    </w:p>
    <w:p w14:paraId="22D7ADAA" w14:textId="77777777" w:rsidR="007667B4" w:rsidRPr="0055359E" w:rsidRDefault="007667B4" w:rsidP="007667B4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>GP</w:t>
      </w:r>
    </w:p>
    <w:p w14:paraId="472E0795" w14:textId="77777777" w:rsidR="007667B4" w:rsidRPr="008340C6" w:rsidRDefault="007667B4" w:rsidP="007667B4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Cs/>
          <w:color w:val="000000" w:themeColor="text1"/>
        </w:rPr>
      </w:pPr>
      <w:r w:rsidRPr="008340C6">
        <w:rPr>
          <w:rFonts w:asciiTheme="majorHAnsi" w:eastAsiaTheme="majorEastAsia" w:hAnsiTheme="majorHAnsi" w:cstheme="majorBidi"/>
          <w:bCs/>
          <w:color w:val="000000" w:themeColor="text1"/>
        </w:rPr>
        <w:t>CP</w:t>
      </w:r>
    </w:p>
    <w:p w14:paraId="4BE5BB24" w14:textId="77777777" w:rsidR="00364BF3" w:rsidRDefault="008340C6" w:rsidP="00364BF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 The  ProductNumber should be numeric and its length should be 8 digit long.</w:t>
      </w:r>
    </w:p>
    <w:p w14:paraId="47493004" w14:textId="77777777" w:rsidR="00234B49" w:rsidRPr="00364BF3" w:rsidRDefault="008340C6" w:rsidP="00364BF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Cs/>
          <w:color w:val="000000" w:themeColor="text1"/>
        </w:rPr>
      </w:pPr>
      <w:r w:rsidRPr="00364BF3">
        <w:rPr>
          <w:rFonts w:asciiTheme="majorHAnsi" w:eastAsiaTheme="majorEastAsia" w:hAnsiTheme="majorHAnsi" w:cstheme="majorBidi"/>
          <w:bCs/>
          <w:color w:val="000000" w:themeColor="text1"/>
        </w:rPr>
        <w:t xml:space="preserve"> PurchaseDate in the input file should be in MM-dd-yyyy format. </w:t>
      </w:r>
    </w:p>
    <w:p w14:paraId="5DC3DE6C" w14:textId="77777777" w:rsidR="00234B49" w:rsidRDefault="00234B49" w:rsidP="00234B49"/>
    <w:p w14:paraId="3E38AE53" w14:textId="266F96E7" w:rsidR="00234B49" w:rsidRPr="004D0AE7" w:rsidRDefault="00234B49" w:rsidP="00234B49">
      <w:pPr>
        <w:rPr>
          <w:color w:val="FF0000"/>
        </w:rPr>
      </w:pPr>
      <w:r w:rsidRPr="00807E9F">
        <w:rPr>
          <w:rFonts w:asciiTheme="majorHAnsi" w:eastAsiaTheme="majorEastAsia" w:hAnsiTheme="majorHAnsi" w:cstheme="majorBidi"/>
          <w:bCs/>
          <w:color w:val="000000" w:themeColor="text1"/>
        </w:rPr>
        <w:t>If any of the above</w:t>
      </w:r>
      <w:r w:rsidR="000E0ED5">
        <w:rPr>
          <w:rFonts w:asciiTheme="majorHAnsi" w:eastAsiaTheme="majorEastAsia" w:hAnsiTheme="majorHAnsi" w:cstheme="majorBidi"/>
          <w:bCs/>
          <w:color w:val="000000" w:themeColor="text1"/>
        </w:rPr>
        <w:t xml:space="preserve"> </w:t>
      </w:r>
      <w:del w:id="0" w:author="CP, Ramesh (Cognizant)" w:date="2016-06-24T15:00:00Z">
        <w:r w:rsidRPr="00807E9F" w:rsidDel="00A9089F">
          <w:rPr>
            <w:rFonts w:asciiTheme="majorHAnsi" w:eastAsiaTheme="majorEastAsia" w:hAnsiTheme="majorHAnsi" w:cstheme="majorBidi"/>
            <w:bCs/>
            <w:color w:val="000000" w:themeColor="text1"/>
          </w:rPr>
          <w:delText xml:space="preserve"> </w:delText>
        </w:r>
      </w:del>
      <w:r w:rsidRPr="00807E9F">
        <w:rPr>
          <w:rFonts w:asciiTheme="majorHAnsi" w:eastAsiaTheme="majorEastAsia" w:hAnsiTheme="majorHAnsi" w:cstheme="majorBidi"/>
          <w:bCs/>
          <w:color w:val="000000" w:themeColor="text1"/>
        </w:rPr>
        <w:t>validations fail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>s</w:t>
      </w:r>
      <w:r w:rsidRPr="00807E9F">
        <w:rPr>
          <w:rFonts w:asciiTheme="majorHAnsi" w:eastAsiaTheme="majorEastAsia" w:hAnsiTheme="majorHAnsi" w:cstheme="majorBidi"/>
          <w:bCs/>
          <w:color w:val="000000" w:themeColor="text1"/>
        </w:rPr>
        <w:t xml:space="preserve">, the system should throw 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>a user defined exception “</w:t>
      </w:r>
      <w:r w:rsidRPr="00234B49">
        <w:rPr>
          <w:rFonts w:ascii="Courier New" w:hAnsi="Courier New" w:cs="Courier New"/>
          <w:color w:val="FF0000"/>
          <w:sz w:val="20"/>
          <w:szCs w:val="20"/>
          <w:highlight w:val="lightGray"/>
        </w:rPr>
        <w:t>ShoppingCartException</w:t>
      </w:r>
      <w:r>
        <w:rPr>
          <w:rFonts w:ascii="Courier New" w:hAnsi="Courier New" w:cs="Courier New"/>
          <w:color w:val="000000"/>
          <w:sz w:val="20"/>
          <w:szCs w:val="20"/>
        </w:rPr>
        <w:t>”.</w:t>
      </w:r>
    </w:p>
    <w:p w14:paraId="1F847EDF" w14:textId="77777777" w:rsidR="00B95FCA" w:rsidRDefault="00B95FCA" w:rsidP="006A69B0">
      <w:pPr>
        <w:rPr>
          <w:b/>
        </w:rPr>
      </w:pPr>
      <w:bookmarkStart w:id="1" w:name="_GoBack"/>
      <w:bookmarkEnd w:id="1"/>
    </w:p>
    <w:p w14:paraId="3903E6E3" w14:textId="77777777" w:rsidR="00B95FCA" w:rsidRDefault="00B95FCA" w:rsidP="006A69B0">
      <w:pPr>
        <w:rPr>
          <w:b/>
        </w:rPr>
      </w:pPr>
    </w:p>
    <w:p w14:paraId="65BD5CF1" w14:textId="77777777" w:rsidR="006A69B0" w:rsidRDefault="006A69B0" w:rsidP="006A69B0">
      <w:pPr>
        <w:rPr>
          <w:b/>
        </w:rPr>
      </w:pPr>
      <w:r>
        <w:rPr>
          <w:b/>
        </w:rPr>
        <w:t>Requirement 2:</w:t>
      </w:r>
    </w:p>
    <w:p w14:paraId="2CA37885" w14:textId="77777777" w:rsidR="00B95FCA" w:rsidRPr="00B95FCA" w:rsidRDefault="00B95FCA" w:rsidP="006A69B0">
      <w:r w:rsidRPr="00B95FCA">
        <w:t xml:space="preserve">Provide the </w:t>
      </w:r>
      <w:r>
        <w:t xml:space="preserve">input date </w:t>
      </w:r>
      <w:r w:rsidR="00364BF3">
        <w:t xml:space="preserve">as String </w:t>
      </w:r>
      <w:r>
        <w:t>and the application will read the records from the input text file and based on the input date return an output Map containing the list of products.</w:t>
      </w:r>
    </w:p>
    <w:p w14:paraId="16536088" w14:textId="77777777" w:rsidR="00B95FCA" w:rsidRPr="00806C9D" w:rsidRDefault="00B95FCA" w:rsidP="00B95FCA">
      <w:pPr>
        <w:pStyle w:val="Heading4"/>
        <w:ind w:left="450"/>
      </w:pPr>
      <w:bookmarkStart w:id="2" w:name="_Output_Map_structure:"/>
      <w:bookmarkEnd w:id="2"/>
      <w:r w:rsidRPr="00806C9D">
        <w:t>Output Map stru</w:t>
      </w:r>
      <w:r>
        <w:t>c</w:t>
      </w:r>
      <w:r w:rsidRPr="00806C9D">
        <w:t>ture</w:t>
      </w:r>
      <w:r>
        <w:t>:</w:t>
      </w:r>
    </w:p>
    <w:p w14:paraId="17AB0F8F" w14:textId="77777777" w:rsidR="00B95FCA" w:rsidRDefault="00B95FCA" w:rsidP="00B95FCA">
      <w:pPr>
        <w:pStyle w:val="ListParagraph"/>
        <w:ind w:left="1440"/>
      </w:pPr>
    </w:p>
    <w:tbl>
      <w:tblPr>
        <w:tblStyle w:val="TableGrid"/>
        <w:tblW w:w="0" w:type="auto"/>
        <w:tblInd w:w="592" w:type="dxa"/>
        <w:tblLook w:val="04A0" w:firstRow="1" w:lastRow="0" w:firstColumn="1" w:lastColumn="0" w:noHBand="0" w:noVBand="1"/>
      </w:tblPr>
      <w:tblGrid>
        <w:gridCol w:w="1316"/>
        <w:gridCol w:w="6820"/>
      </w:tblGrid>
      <w:tr w:rsidR="00B95FCA" w14:paraId="603A1C33" w14:textId="77777777" w:rsidTr="0092111F">
        <w:tc>
          <w:tcPr>
            <w:tcW w:w="1316" w:type="dxa"/>
            <w:shd w:val="clear" w:color="auto" w:fill="A6A6A6" w:themeFill="background1" w:themeFillShade="A6"/>
          </w:tcPr>
          <w:p w14:paraId="1880A5BC" w14:textId="77777777" w:rsidR="00B95FCA" w:rsidRDefault="00B95FCA" w:rsidP="0092111F">
            <w:pPr>
              <w:pStyle w:val="ListParagraph"/>
              <w:ind w:left="0"/>
            </w:pPr>
            <w:r>
              <w:t xml:space="preserve">Key </w:t>
            </w:r>
            <w:r w:rsidR="000C2FEB">
              <w:t>–</w:t>
            </w:r>
            <w:r>
              <w:t xml:space="preserve"> Integer</w:t>
            </w:r>
          </w:p>
        </w:tc>
        <w:tc>
          <w:tcPr>
            <w:tcW w:w="6820" w:type="dxa"/>
            <w:shd w:val="clear" w:color="auto" w:fill="A6A6A6" w:themeFill="background1" w:themeFillShade="A6"/>
          </w:tcPr>
          <w:p w14:paraId="1A62ED66" w14:textId="77777777" w:rsidR="00B95FCA" w:rsidRDefault="00B95FCA" w:rsidP="00B95FCA">
            <w:pPr>
              <w:pStyle w:val="ListParagraph"/>
              <w:ind w:left="0"/>
            </w:pPr>
            <w:r>
              <w:t>Value – TreeSet</w:t>
            </w:r>
          </w:p>
        </w:tc>
      </w:tr>
      <w:tr w:rsidR="00B95FCA" w14:paraId="5CC1C94D" w14:textId="77777777" w:rsidTr="0092111F">
        <w:tc>
          <w:tcPr>
            <w:tcW w:w="1316" w:type="dxa"/>
          </w:tcPr>
          <w:p w14:paraId="3058A892" w14:textId="77777777" w:rsidR="00B95FCA" w:rsidRDefault="00B95FCA" w:rsidP="0092111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820" w:type="dxa"/>
          </w:tcPr>
          <w:p w14:paraId="5447ACEC" w14:textId="77777777" w:rsidR="00B95FCA" w:rsidRDefault="00B95FCA" w:rsidP="00B95FCA">
            <w:pPr>
              <w:pStyle w:val="ListParagraph"/>
              <w:ind w:left="0"/>
            </w:pPr>
            <w:r>
              <w:t>TreeSet&lt;String</w:t>
            </w:r>
            <w:r w:rsidRPr="00EE41E4">
              <w:t xml:space="preserve">&gt; having </w:t>
            </w:r>
            <w:r>
              <w:t>Product Type as LP</w:t>
            </w:r>
          </w:p>
        </w:tc>
      </w:tr>
      <w:tr w:rsidR="00B95FCA" w14:paraId="1CDC7047" w14:textId="77777777" w:rsidTr="0092111F">
        <w:tc>
          <w:tcPr>
            <w:tcW w:w="1316" w:type="dxa"/>
          </w:tcPr>
          <w:p w14:paraId="11547A93" w14:textId="77777777" w:rsidR="00B95FCA" w:rsidRDefault="00B95FCA" w:rsidP="009211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820" w:type="dxa"/>
          </w:tcPr>
          <w:p w14:paraId="70EF0695" w14:textId="77777777" w:rsidR="00B95FCA" w:rsidRDefault="00B95FCA" w:rsidP="0092111F">
            <w:pPr>
              <w:pStyle w:val="ListParagraph"/>
              <w:ind w:left="0"/>
            </w:pPr>
            <w:r>
              <w:t>TreeSet&lt;String</w:t>
            </w:r>
            <w:r w:rsidRPr="00EE41E4">
              <w:t xml:space="preserve">&gt; having </w:t>
            </w:r>
            <w:r>
              <w:t>Product Type as GP</w:t>
            </w:r>
          </w:p>
        </w:tc>
      </w:tr>
      <w:tr w:rsidR="00B95FCA" w14:paraId="5612822D" w14:textId="77777777" w:rsidTr="0092111F">
        <w:tc>
          <w:tcPr>
            <w:tcW w:w="1316" w:type="dxa"/>
          </w:tcPr>
          <w:p w14:paraId="4FCC07DE" w14:textId="77777777" w:rsidR="00B95FCA" w:rsidRDefault="00B95FCA" w:rsidP="0092111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820" w:type="dxa"/>
          </w:tcPr>
          <w:p w14:paraId="6156B2B4" w14:textId="77777777" w:rsidR="00B95FCA" w:rsidRDefault="00B95FCA" w:rsidP="0092111F">
            <w:pPr>
              <w:pStyle w:val="ListParagraph"/>
              <w:ind w:left="0"/>
            </w:pPr>
            <w:r>
              <w:t>TreeSet&lt;String</w:t>
            </w:r>
            <w:r w:rsidRPr="00EE41E4">
              <w:t xml:space="preserve">&gt; having </w:t>
            </w:r>
            <w:r>
              <w:t>Product Type as CP</w:t>
            </w:r>
          </w:p>
        </w:tc>
      </w:tr>
    </w:tbl>
    <w:p w14:paraId="1F18C992" w14:textId="77777777" w:rsidR="005859D8" w:rsidRPr="004D0AE7" w:rsidRDefault="005859D8" w:rsidP="006A69B0">
      <w:pPr>
        <w:rPr>
          <w:color w:val="FF0000"/>
        </w:rPr>
      </w:pPr>
    </w:p>
    <w:p w14:paraId="14F9BBFC" w14:textId="77777777" w:rsidR="005859D8" w:rsidRDefault="005859D8" w:rsidP="006A69B0"/>
    <w:p w14:paraId="4BAD7322" w14:textId="77777777" w:rsidR="005859D8" w:rsidRDefault="005859D8" w:rsidP="006A69B0"/>
    <w:p w14:paraId="5826CF38" w14:textId="77777777" w:rsidR="002C006F" w:rsidRPr="002C006F" w:rsidRDefault="002C006F" w:rsidP="002C006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C006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Technical Specifications:</w:t>
      </w:r>
    </w:p>
    <w:tbl>
      <w:tblPr>
        <w:tblStyle w:val="TableGrid"/>
        <w:tblW w:w="11110" w:type="dxa"/>
        <w:tblLayout w:type="fixed"/>
        <w:tblLook w:val="04A0" w:firstRow="1" w:lastRow="0" w:firstColumn="1" w:lastColumn="0" w:noHBand="0" w:noVBand="1"/>
      </w:tblPr>
      <w:tblGrid>
        <w:gridCol w:w="1458"/>
        <w:gridCol w:w="2092"/>
        <w:gridCol w:w="3240"/>
        <w:gridCol w:w="2430"/>
        <w:gridCol w:w="1890"/>
      </w:tblGrid>
      <w:tr w:rsidR="006A4705" w:rsidRPr="00FB17CB" w14:paraId="5A5C9B71" w14:textId="77777777" w:rsidTr="00886AC8">
        <w:tc>
          <w:tcPr>
            <w:tcW w:w="1458" w:type="dxa"/>
            <w:shd w:val="clear" w:color="auto" w:fill="D9D9D9" w:themeFill="background1" w:themeFillShade="D9"/>
          </w:tcPr>
          <w:p w14:paraId="63E87873" w14:textId="77777777" w:rsidR="006A4705" w:rsidRPr="00FB17CB" w:rsidRDefault="006A4705" w:rsidP="005C4B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ClassName</w:t>
            </w:r>
          </w:p>
        </w:tc>
        <w:tc>
          <w:tcPr>
            <w:tcW w:w="2092" w:type="dxa"/>
            <w:shd w:val="clear" w:color="auto" w:fill="D9D9D9" w:themeFill="background1" w:themeFillShade="D9"/>
          </w:tcPr>
          <w:p w14:paraId="6861BD33" w14:textId="77777777" w:rsidR="006A4705" w:rsidRPr="00FB17CB" w:rsidRDefault="006A4705" w:rsidP="005C4B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08A43D2D" w14:textId="77777777" w:rsidR="006A4705" w:rsidRPr="00FB17CB" w:rsidRDefault="006A4705" w:rsidP="005C4B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FCB8D30" w14:textId="77777777" w:rsidR="006A4705" w:rsidRPr="00FB17CB" w:rsidRDefault="006A4705" w:rsidP="005C4B1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Sample 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EF439DC" w14:textId="77777777" w:rsidR="006A4705" w:rsidRPr="00FB17CB" w:rsidRDefault="006A4705" w:rsidP="005C4B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Output Parameters</w:t>
            </w:r>
          </w:p>
        </w:tc>
      </w:tr>
      <w:tr w:rsidR="006A4705" w14:paraId="6CA59F82" w14:textId="77777777" w:rsidTr="00886AC8">
        <w:trPr>
          <w:trHeight w:val="1050"/>
        </w:trPr>
        <w:tc>
          <w:tcPr>
            <w:tcW w:w="1458" w:type="dxa"/>
          </w:tcPr>
          <w:p w14:paraId="2DC414D2" w14:textId="77777777" w:rsidR="006A4705" w:rsidRPr="00E90324" w:rsidRDefault="00FA4697" w:rsidP="005C4B14">
            <w:r w:rsidRPr="00BF5472">
              <w:rPr>
                <w:rFonts w:ascii="Courier New" w:hAnsi="Courier New" w:cs="Courier New"/>
                <w:sz w:val="20"/>
                <w:szCs w:val="20"/>
              </w:rPr>
              <w:t>ShoppingCart</w:t>
            </w:r>
          </w:p>
        </w:tc>
        <w:tc>
          <w:tcPr>
            <w:tcW w:w="2092" w:type="dxa"/>
          </w:tcPr>
          <w:p w14:paraId="565F7CCD" w14:textId="77777777" w:rsidR="006A4705" w:rsidRDefault="001225CA" w:rsidP="005E1364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</w:t>
            </w:r>
            <w:r w:rsidR="005E1364" w:rsidRPr="00BF5472">
              <w:rPr>
                <w:rFonts w:ascii="Courier New" w:hAnsi="Courier New" w:cs="Courier New"/>
                <w:color w:val="000000"/>
                <w:sz w:val="20"/>
                <w:szCs w:val="20"/>
              </w:rPr>
              <w:t>ProductDetails</w:t>
            </w:r>
          </w:p>
        </w:tc>
        <w:tc>
          <w:tcPr>
            <w:tcW w:w="3240" w:type="dxa"/>
          </w:tcPr>
          <w:p w14:paraId="2843AD60" w14:textId="77777777" w:rsidR="006A4705" w:rsidRDefault="006A4705" w:rsidP="005C4B14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</w:pPr>
            <w:r w:rsidRPr="00EE4AF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String 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filePath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–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path of the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folder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along with the filename 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where the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data feed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is located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.</w:t>
            </w:r>
            <w:r w:rsidR="00FA4697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                                                 </w:t>
            </w:r>
          </w:p>
          <w:p w14:paraId="475EFABD" w14:textId="77777777" w:rsidR="00FA4697" w:rsidRPr="00FA4697" w:rsidRDefault="00364BF3" w:rsidP="00FA4697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String inputDate</w:t>
            </w:r>
            <w:r w:rsidR="00FA469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 -</w:t>
            </w:r>
            <w:r w:rsidR="00FA4697" w:rsidRPr="00FA4697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date for which you want to see the list of produc</w:t>
            </w:r>
            <w:r w:rsidR="00FA4697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ts</w:t>
            </w:r>
            <w:r w:rsidR="00FA4697" w:rsidRPr="00FA4697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sold</w:t>
            </w:r>
            <w:r w:rsidR="00FA4697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2430" w:type="dxa"/>
          </w:tcPr>
          <w:p w14:paraId="21C60DB6" w14:textId="77777777" w:rsidR="00FA4697" w:rsidRDefault="006A4705" w:rsidP="00E407C2">
            <w:pPr>
              <w:pStyle w:val="Default"/>
              <w:jc w:val="center"/>
              <w:rPr>
                <w:b/>
                <w:bCs/>
                <w:sz w:val="21"/>
                <w:szCs w:val="21"/>
              </w:rPr>
            </w:pPr>
            <w:r w:rsidRPr="00FA3078">
              <w:rPr>
                <w:b/>
                <w:bCs/>
                <w:sz w:val="21"/>
                <w:szCs w:val="21"/>
              </w:rPr>
              <w:t>"</w:t>
            </w:r>
            <w:r>
              <w:rPr>
                <w:b/>
                <w:bCs/>
                <w:sz w:val="21"/>
                <w:szCs w:val="21"/>
              </w:rPr>
              <w:t>C</w:t>
            </w:r>
            <w:r w:rsidRPr="00FA3078">
              <w:rPr>
                <w:b/>
                <w:bCs/>
                <w:sz w:val="21"/>
                <w:szCs w:val="21"/>
              </w:rPr>
              <w:t>:\\</w:t>
            </w:r>
            <w:r>
              <w:rPr>
                <w:b/>
                <w:bCs/>
                <w:sz w:val="21"/>
                <w:szCs w:val="21"/>
              </w:rPr>
              <w:t>data</w:t>
            </w:r>
            <w:r w:rsidRPr="00FA3078">
              <w:rPr>
                <w:b/>
                <w:bCs/>
                <w:sz w:val="21"/>
                <w:szCs w:val="21"/>
              </w:rPr>
              <w:t>\\</w:t>
            </w:r>
            <w:r w:rsidR="00E407C2">
              <w:rPr>
                <w:b/>
                <w:bCs/>
                <w:sz w:val="21"/>
                <w:szCs w:val="21"/>
              </w:rPr>
              <w:t>retails</w:t>
            </w:r>
            <w:r w:rsidRPr="00FA3078">
              <w:rPr>
                <w:b/>
                <w:bCs/>
                <w:sz w:val="21"/>
                <w:szCs w:val="21"/>
              </w:rPr>
              <w:t>.txt"</w:t>
            </w:r>
            <w:r w:rsidR="00FA4697">
              <w:rPr>
                <w:b/>
                <w:bCs/>
                <w:sz w:val="21"/>
                <w:szCs w:val="21"/>
              </w:rPr>
              <w:t>,</w:t>
            </w:r>
          </w:p>
          <w:p w14:paraId="4608CBEB" w14:textId="77777777" w:rsidR="00FA4697" w:rsidRDefault="00FA4697" w:rsidP="00E407C2">
            <w:pPr>
              <w:pStyle w:val="Default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“03-31-2012”</w:t>
            </w:r>
          </w:p>
          <w:p w14:paraId="5A83D72D" w14:textId="77777777" w:rsidR="00FA4697" w:rsidRDefault="00FA4697" w:rsidP="00E407C2">
            <w:pPr>
              <w:pStyle w:val="Default"/>
              <w:jc w:val="center"/>
              <w:rPr>
                <w:b/>
                <w:bCs/>
                <w:sz w:val="21"/>
                <w:szCs w:val="21"/>
              </w:rPr>
            </w:pPr>
          </w:p>
          <w:p w14:paraId="0EE2CD44" w14:textId="77777777" w:rsidR="006A4705" w:rsidRPr="00FA3078" w:rsidRDefault="006A4705" w:rsidP="00E407C2">
            <w:pPr>
              <w:pStyle w:val="Default"/>
              <w:jc w:val="center"/>
              <w:rPr>
                <w:b/>
                <w:sz w:val="21"/>
                <w:szCs w:val="21"/>
              </w:rPr>
            </w:pPr>
            <w:r w:rsidRPr="00FA3078">
              <w:rPr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890" w:type="dxa"/>
          </w:tcPr>
          <w:p w14:paraId="2DE95D1B" w14:textId="77777777" w:rsidR="006A4705" w:rsidRDefault="00686778" w:rsidP="00E407C2">
            <w:pPr>
              <w:jc w:val="center"/>
            </w:pPr>
            <w:r>
              <w:t>Map&lt;Integer,TreeSet&lt;String&gt;&gt;</w:t>
            </w:r>
          </w:p>
        </w:tc>
      </w:tr>
      <w:tr w:rsidR="006A4705" w:rsidRPr="009916D2" w14:paraId="19ACA8B5" w14:textId="77777777" w:rsidTr="00886AC8">
        <w:trPr>
          <w:trHeight w:val="1050"/>
        </w:trPr>
        <w:tc>
          <w:tcPr>
            <w:tcW w:w="1458" w:type="dxa"/>
          </w:tcPr>
          <w:p w14:paraId="28E5421A" w14:textId="77777777" w:rsidR="006A4705" w:rsidRPr="00E90324" w:rsidRDefault="00FA4697" w:rsidP="005C4B14">
            <w:r w:rsidRPr="00BF5472">
              <w:rPr>
                <w:rFonts w:ascii="Courier New" w:hAnsi="Courier New" w:cs="Courier New"/>
                <w:color w:val="000000"/>
                <w:sz w:val="20"/>
                <w:szCs w:val="20"/>
              </w:rPr>
              <w:t>ShoppingCart</w:t>
            </w:r>
          </w:p>
        </w:tc>
        <w:tc>
          <w:tcPr>
            <w:tcW w:w="2092" w:type="dxa"/>
          </w:tcPr>
          <w:p w14:paraId="7E25AD4B" w14:textId="77777777" w:rsidR="006A4705" w:rsidRDefault="008E0AA3" w:rsidP="005E1364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validateData</w:t>
            </w:r>
          </w:p>
        </w:tc>
        <w:tc>
          <w:tcPr>
            <w:tcW w:w="3240" w:type="dxa"/>
          </w:tcPr>
          <w:p w14:paraId="06760BE3" w14:textId="77777777" w:rsidR="006A4705" w:rsidRPr="00EE4AF8" w:rsidRDefault="00037F54" w:rsidP="00037F54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String[]  inputdata </w:t>
            </w:r>
            <w:r w:rsidRPr="00037F54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all the fields of the file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2430" w:type="dxa"/>
          </w:tcPr>
          <w:p w14:paraId="79B2BDD5" w14:textId="77777777" w:rsidR="00E3230C" w:rsidRDefault="00E3230C" w:rsidP="00E3230C">
            <w:pPr>
              <w:pStyle w:val="Default"/>
              <w:rPr>
                <w:b/>
                <w:bCs/>
                <w:sz w:val="21"/>
                <w:szCs w:val="21"/>
              </w:rPr>
            </w:pPr>
            <w:r w:rsidRPr="00E3230C">
              <w:rPr>
                <w:b/>
                <w:bCs/>
                <w:sz w:val="21"/>
                <w:szCs w:val="21"/>
              </w:rPr>
              <w:t>LP-12424515,Arun,</w:t>
            </w:r>
          </w:p>
          <w:p w14:paraId="59298153" w14:textId="77777777" w:rsidR="006A4705" w:rsidRPr="00FA3078" w:rsidRDefault="00E3230C" w:rsidP="00686778">
            <w:pPr>
              <w:pStyle w:val="Default"/>
              <w:rPr>
                <w:b/>
                <w:bCs/>
                <w:sz w:val="21"/>
                <w:szCs w:val="21"/>
              </w:rPr>
            </w:pPr>
            <w:r w:rsidRPr="00E3230C">
              <w:rPr>
                <w:b/>
                <w:bCs/>
                <w:sz w:val="21"/>
                <w:szCs w:val="21"/>
              </w:rPr>
              <w:t>5,03-31-201</w:t>
            </w:r>
            <w:r w:rsidR="00686778">
              <w:rPr>
                <w:b/>
                <w:bCs/>
                <w:sz w:val="21"/>
                <w:szCs w:val="21"/>
              </w:rPr>
              <w:t>2</w:t>
            </w:r>
            <w:r w:rsidRPr="00E3230C">
              <w:rPr>
                <w:b/>
                <w:bCs/>
                <w:sz w:val="21"/>
                <w:szCs w:val="21"/>
              </w:rPr>
              <w:t>,50000</w:t>
            </w:r>
          </w:p>
        </w:tc>
        <w:tc>
          <w:tcPr>
            <w:tcW w:w="1890" w:type="dxa"/>
          </w:tcPr>
          <w:p w14:paraId="28532B30" w14:textId="77777777" w:rsidR="006A4705" w:rsidRPr="009916D2" w:rsidRDefault="006A4705" w:rsidP="005C4B14">
            <w:pPr>
              <w:jc w:val="center"/>
              <w:rPr>
                <w:b/>
              </w:rPr>
            </w:pPr>
          </w:p>
        </w:tc>
      </w:tr>
    </w:tbl>
    <w:p w14:paraId="0FD0DA2F" w14:textId="77777777" w:rsidR="00E42B98" w:rsidRDefault="00E42B98" w:rsidP="00E42B98"/>
    <w:p w14:paraId="5A4EF9EA" w14:textId="77777777" w:rsidR="00057428" w:rsidRDefault="00057428" w:rsidP="00E42B98"/>
    <w:p w14:paraId="22D672BB" w14:textId="77777777" w:rsidR="00057428" w:rsidRDefault="00057428" w:rsidP="00057428">
      <w:pPr>
        <w:spacing w:after="120"/>
      </w:pPr>
      <w:r w:rsidRPr="007573CC">
        <w:rPr>
          <w:rFonts w:asciiTheme="majorHAnsi" w:eastAsiaTheme="majorEastAsia" w:hAnsiTheme="majorHAnsi" w:cstheme="majorBidi"/>
          <w:b/>
          <w:bCs/>
          <w:color w:val="000000" w:themeColor="text1"/>
        </w:rPr>
        <w:t>Input File:</w:t>
      </w:r>
      <w:r>
        <w:t xml:space="preserve"> </w:t>
      </w:r>
      <w:r w:rsidRPr="000B2C4D">
        <w:rPr>
          <w:u w:val="single"/>
        </w:rPr>
        <w:t xml:space="preserve">Create an input file with the name </w:t>
      </w:r>
      <w:r w:rsidR="008C2A8D">
        <w:rPr>
          <w:u w:val="single"/>
        </w:rPr>
        <w:t xml:space="preserve"> </w:t>
      </w:r>
      <w:r>
        <w:t xml:space="preserve"> </w:t>
      </w:r>
      <w:r w:rsidR="008C2A8D">
        <w:t>“</w:t>
      </w:r>
      <w:r w:rsidR="00037F54" w:rsidRPr="00B02CAA">
        <w:rPr>
          <w:b/>
        </w:rPr>
        <w:t>retail</w:t>
      </w:r>
      <w:r w:rsidR="004D0AE7" w:rsidRPr="00B02CAA">
        <w:rPr>
          <w:b/>
        </w:rPr>
        <w:t>s</w:t>
      </w:r>
      <w:r w:rsidR="008C2A8D" w:rsidRPr="00B02CAA">
        <w:rPr>
          <w:b/>
          <w:bCs/>
          <w:sz w:val="21"/>
          <w:szCs w:val="21"/>
        </w:rPr>
        <w:t>.txt</w:t>
      </w:r>
      <w:r w:rsidR="008C2A8D">
        <w:rPr>
          <w:b/>
          <w:bCs/>
          <w:sz w:val="21"/>
          <w:szCs w:val="21"/>
        </w:rPr>
        <w:t>”</w:t>
      </w:r>
      <w:r w:rsidR="008C2A8D">
        <w:t xml:space="preserve"> </w:t>
      </w:r>
      <w:r>
        <w:t xml:space="preserve">and store the sample </w:t>
      </w:r>
      <w:r w:rsidR="00037F54">
        <w:t>product</w:t>
      </w:r>
      <w:r w:rsidR="00A47358">
        <w:t xml:space="preserve"> details</w:t>
      </w:r>
      <w:r>
        <w:t xml:space="preserve"> records(each line is a record). Use the delimiter “,” to separate the field values.</w:t>
      </w:r>
    </w:p>
    <w:p w14:paraId="17FC38EB" w14:textId="77777777" w:rsidR="00057428" w:rsidRDefault="00057428" w:rsidP="00057428">
      <w:pPr>
        <w:spacing w:after="120"/>
      </w:pPr>
      <w:r>
        <w:t>The record format is given below</w:t>
      </w:r>
    </w:p>
    <w:p w14:paraId="42203FB3" w14:textId="77777777" w:rsidR="00E733DC" w:rsidRPr="00E733DC" w:rsidRDefault="00E733DC" w:rsidP="00E733DC">
      <w:pPr>
        <w:spacing w:after="120"/>
        <w:rPr>
          <w:b/>
        </w:rPr>
      </w:pPr>
      <w:r w:rsidRPr="00E733DC">
        <w:rPr>
          <w:b/>
        </w:rPr>
        <w:t>P</w:t>
      </w:r>
      <w:r w:rsidR="00037F54">
        <w:rPr>
          <w:b/>
        </w:rPr>
        <w:t>roduct</w:t>
      </w:r>
      <w:r w:rsidR="00364BF3">
        <w:rPr>
          <w:b/>
        </w:rPr>
        <w:t>Code</w:t>
      </w:r>
      <w:r w:rsidRPr="00E733DC">
        <w:rPr>
          <w:b/>
        </w:rPr>
        <w:t>,</w:t>
      </w:r>
      <w:r w:rsidR="00037F54">
        <w:rPr>
          <w:b/>
        </w:rPr>
        <w:t>Customer</w:t>
      </w:r>
      <w:r w:rsidRPr="00E733DC">
        <w:rPr>
          <w:b/>
        </w:rPr>
        <w:t>Name,</w:t>
      </w:r>
      <w:r w:rsidR="00037F54">
        <w:rPr>
          <w:b/>
        </w:rPr>
        <w:t>QuantityPurchased</w:t>
      </w:r>
      <w:r w:rsidRPr="00E733DC">
        <w:rPr>
          <w:b/>
        </w:rPr>
        <w:t>,</w:t>
      </w:r>
      <w:r w:rsidR="00037F54">
        <w:rPr>
          <w:b/>
        </w:rPr>
        <w:t>DateOfPurchase</w:t>
      </w:r>
      <w:r w:rsidRPr="00E733DC">
        <w:rPr>
          <w:b/>
        </w:rPr>
        <w:t>,</w:t>
      </w:r>
      <w:r w:rsidR="00037F54">
        <w:rPr>
          <w:b/>
        </w:rPr>
        <w:t>TotalCost</w:t>
      </w:r>
    </w:p>
    <w:p w14:paraId="6A3895EF" w14:textId="77777777" w:rsidR="00057428" w:rsidRDefault="00057428" w:rsidP="00057428">
      <w:pPr>
        <w:spacing w:after="120"/>
        <w:rPr>
          <w:rFonts w:asciiTheme="majorHAnsi" w:eastAsiaTheme="majorEastAsia" w:hAnsiTheme="majorHAnsi" w:cstheme="majorBidi"/>
          <w:bCs/>
          <w:color w:val="000000" w:themeColor="text1"/>
          <w:u w:val="single"/>
        </w:rPr>
      </w:pPr>
      <w:r w:rsidRPr="006F250B">
        <w:rPr>
          <w:rFonts w:asciiTheme="majorHAnsi" w:eastAsiaTheme="majorEastAsia" w:hAnsiTheme="majorHAnsi" w:cstheme="majorBidi"/>
          <w:bCs/>
          <w:color w:val="000000" w:themeColor="text1"/>
          <w:u w:val="single"/>
        </w:rPr>
        <w:t>Field Constraints:</w:t>
      </w:r>
    </w:p>
    <w:p w14:paraId="17DCDED9" w14:textId="77777777" w:rsidR="00E733DC" w:rsidRDefault="00B76F8E" w:rsidP="00E733DC">
      <w:pPr>
        <w:spacing w:after="120"/>
      </w:pPr>
      <w:r w:rsidRPr="00E733DC">
        <w:rPr>
          <w:b/>
        </w:rPr>
        <w:t>P</w:t>
      </w:r>
      <w:r>
        <w:rPr>
          <w:b/>
        </w:rPr>
        <w:t>roduct</w:t>
      </w:r>
      <w:r w:rsidR="0082756C">
        <w:rPr>
          <w:b/>
        </w:rPr>
        <w:t>Code</w:t>
      </w:r>
      <w:r>
        <w:rPr>
          <w:b/>
        </w:rPr>
        <w:t xml:space="preserve"> </w:t>
      </w:r>
      <w:r w:rsidR="00E733DC">
        <w:rPr>
          <w:b/>
        </w:rPr>
        <w:t xml:space="preserve">– </w:t>
      </w:r>
      <w:r>
        <w:t>Unique</w:t>
      </w:r>
      <w:r w:rsidR="0082756C">
        <w:t xml:space="preserve"> </w:t>
      </w:r>
      <w:r>
        <w:t>Code to identify the product.</w:t>
      </w:r>
    </w:p>
    <w:p w14:paraId="0F5DE953" w14:textId="77777777" w:rsidR="00E733DC" w:rsidRPr="006F250B" w:rsidRDefault="00E733DC" w:rsidP="00057428">
      <w:pPr>
        <w:spacing w:after="120"/>
        <w:rPr>
          <w:rFonts w:asciiTheme="majorHAnsi" w:eastAsiaTheme="majorEastAsia" w:hAnsiTheme="majorHAnsi" w:cstheme="majorBidi"/>
          <w:bCs/>
          <w:color w:val="000000" w:themeColor="text1"/>
          <w:u w:val="single"/>
        </w:rPr>
      </w:pPr>
      <w:r w:rsidRPr="00AE4249">
        <w:rPr>
          <w:b/>
        </w:rPr>
        <w:t>Name</w:t>
      </w:r>
      <w:r>
        <w:t xml:space="preserve"> – Name of the </w:t>
      </w:r>
      <w:r w:rsidR="00B76F8E">
        <w:t>Customer.</w:t>
      </w:r>
    </w:p>
    <w:p w14:paraId="20CCDB5D" w14:textId="77777777" w:rsidR="00B76F8E" w:rsidRDefault="00B76F8E" w:rsidP="00E733DC">
      <w:r>
        <w:rPr>
          <w:b/>
        </w:rPr>
        <w:lastRenderedPageBreak/>
        <w:t>QuantityPurchased</w:t>
      </w:r>
      <w:r>
        <w:t xml:space="preserve"> </w:t>
      </w:r>
      <w:r w:rsidR="00E733DC">
        <w:t xml:space="preserve"> </w:t>
      </w:r>
      <w:r w:rsidR="00E733DC" w:rsidRPr="007F4E93">
        <w:t xml:space="preserve">– </w:t>
      </w:r>
      <w:r>
        <w:t>Quantity of product purchased.</w:t>
      </w:r>
    </w:p>
    <w:p w14:paraId="6E0839D3" w14:textId="77777777" w:rsidR="00B76F8E" w:rsidRDefault="00B76F8E" w:rsidP="00E733DC">
      <w:r>
        <w:rPr>
          <w:b/>
        </w:rPr>
        <w:t xml:space="preserve">DateOfPurchase --  </w:t>
      </w:r>
      <w:r w:rsidRPr="00B76F8E">
        <w:t>Date of purchase</w:t>
      </w:r>
      <w:r>
        <w:t>.</w:t>
      </w:r>
    </w:p>
    <w:p w14:paraId="4C9F58F3" w14:textId="77777777" w:rsidR="00057428" w:rsidRDefault="00E733DC" w:rsidP="00B76F8E">
      <w:r w:rsidRPr="007F4E93">
        <w:t xml:space="preserve">Format of the </w:t>
      </w:r>
      <w:r w:rsidR="00B76F8E" w:rsidRPr="00E733DC">
        <w:rPr>
          <w:b/>
        </w:rPr>
        <w:t>P</w:t>
      </w:r>
      <w:r w:rsidR="00B76F8E">
        <w:rPr>
          <w:b/>
        </w:rPr>
        <w:t>roduct</w:t>
      </w:r>
      <w:r w:rsidR="0082756C">
        <w:rPr>
          <w:b/>
        </w:rPr>
        <w:t>Code</w:t>
      </w:r>
      <w:r w:rsidR="00B76F8E">
        <w:rPr>
          <w:b/>
        </w:rPr>
        <w:t xml:space="preserve"> </w:t>
      </w:r>
      <w:r w:rsidRPr="007F4E93">
        <w:t xml:space="preserve">is </w:t>
      </w:r>
      <w:r w:rsidR="0082756C">
        <w:t>LP</w:t>
      </w:r>
      <w:r w:rsidR="00B76F8E" w:rsidRPr="00B76F8E">
        <w:rPr>
          <w:b/>
        </w:rPr>
        <w:t>-</w:t>
      </w:r>
      <w:r w:rsidR="00B02CAA">
        <w:t xml:space="preserve">12424515. (First 2 character </w:t>
      </w:r>
      <w:r w:rsidR="0082756C">
        <w:t xml:space="preserve">denotes </w:t>
      </w:r>
      <w:r w:rsidR="0082756C" w:rsidRPr="00364BF3">
        <w:rPr>
          <w:b/>
        </w:rPr>
        <w:t>ProductType</w:t>
      </w:r>
      <w:r w:rsidR="0082756C">
        <w:t xml:space="preserve"> and last</w:t>
      </w:r>
      <w:r w:rsidR="00B02CAA">
        <w:t xml:space="preserve"> 8 digit </w:t>
      </w:r>
      <w:r w:rsidR="00AF24D4">
        <w:t xml:space="preserve">is a unique </w:t>
      </w:r>
      <w:r w:rsidR="00B02CAA">
        <w:t>number</w:t>
      </w:r>
      <w:r w:rsidR="00AF24D4">
        <w:t xml:space="preserve"> that denotes </w:t>
      </w:r>
      <w:r w:rsidR="00AF24D4" w:rsidRPr="00364BF3">
        <w:rPr>
          <w:b/>
        </w:rPr>
        <w:t>ProductNumber</w:t>
      </w:r>
      <w:r w:rsidR="00B02CAA">
        <w:t>).</w:t>
      </w:r>
      <w:r>
        <w:rPr>
          <w:b/>
        </w:rPr>
        <w:tab/>
      </w:r>
    </w:p>
    <w:p w14:paraId="18244184" w14:textId="77777777" w:rsidR="00E733DC" w:rsidRDefault="00E733DC" w:rsidP="00E42B98"/>
    <w:p w14:paraId="41F21342" w14:textId="77777777" w:rsidR="008C0E7C" w:rsidRDefault="00E42B98" w:rsidP="00A22C7E">
      <w:pPr>
        <w:spacing w:after="120"/>
        <w:rPr>
          <w:b/>
        </w:rPr>
      </w:pPr>
      <w:r>
        <w:rPr>
          <w:rStyle w:val="Heading3Char"/>
          <w:color w:val="auto"/>
        </w:rPr>
        <w:t xml:space="preserve">Sample </w:t>
      </w:r>
      <w:r w:rsidR="00BE1614">
        <w:rPr>
          <w:rStyle w:val="Heading3Char"/>
          <w:color w:val="auto"/>
        </w:rPr>
        <w:t xml:space="preserve">Input </w:t>
      </w:r>
      <w:r>
        <w:rPr>
          <w:rStyle w:val="Heading3Char"/>
          <w:color w:val="auto"/>
        </w:rPr>
        <w:t>File</w:t>
      </w:r>
      <w:r w:rsidRPr="00E90324">
        <w:rPr>
          <w:rStyle w:val="Heading3Char"/>
          <w:color w:val="auto"/>
        </w:rPr>
        <w:t>:</w:t>
      </w:r>
      <w:r w:rsidRPr="00E90324">
        <w:t xml:space="preserve"> </w:t>
      </w:r>
    </w:p>
    <w:p w14:paraId="7ED9AE8E" w14:textId="77777777" w:rsidR="008C0E7C" w:rsidRDefault="002D12DC" w:rsidP="002D12DC">
      <w:pPr>
        <w:spacing w:after="120"/>
        <w:rPr>
          <w:b/>
        </w:rPr>
      </w:pPr>
      <w:r>
        <w:rPr>
          <w:b/>
        </w:rPr>
        <w:t xml:space="preserve">        </w:t>
      </w:r>
      <w:r w:rsidR="004D25D8">
        <w:rPr>
          <w:noProof/>
        </w:rPr>
        <w:drawing>
          <wp:inline distT="0" distB="0" distL="0" distR="0" wp14:anchorId="1CA0366C" wp14:editId="4954838F">
            <wp:extent cx="535305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66CA" w14:textId="77777777" w:rsidR="00E77F90" w:rsidRDefault="00337FE8" w:rsidP="00364BF3">
      <w:pPr>
        <w:rPr>
          <w:rStyle w:val="Heading3Char"/>
          <w:color w:val="auto"/>
        </w:rPr>
      </w:pPr>
      <w:r>
        <w:rPr>
          <w:b/>
        </w:rPr>
        <w:t>Sample</w:t>
      </w:r>
      <w:r w:rsidRPr="004A6A08">
        <w:rPr>
          <w:b/>
        </w:rPr>
        <w:t xml:space="preserve"> Output </w:t>
      </w:r>
      <w:r w:rsidR="00AF24D4">
        <w:rPr>
          <w:b/>
        </w:rPr>
        <w:t>Map:</w:t>
      </w:r>
      <w:r w:rsidR="00BE1614">
        <w:rPr>
          <w:rStyle w:val="Heading3Char"/>
          <w:color w:val="auto"/>
        </w:rPr>
        <w:t xml:space="preserve">      </w:t>
      </w:r>
    </w:p>
    <w:tbl>
      <w:tblPr>
        <w:tblStyle w:val="TableGrid"/>
        <w:tblW w:w="0" w:type="auto"/>
        <w:tblInd w:w="592" w:type="dxa"/>
        <w:tblLook w:val="04A0" w:firstRow="1" w:lastRow="0" w:firstColumn="1" w:lastColumn="0" w:noHBand="0" w:noVBand="1"/>
      </w:tblPr>
      <w:tblGrid>
        <w:gridCol w:w="1316"/>
        <w:gridCol w:w="6820"/>
      </w:tblGrid>
      <w:tr w:rsidR="00E77F90" w14:paraId="39A15FEF" w14:textId="77777777" w:rsidTr="0092111F">
        <w:tc>
          <w:tcPr>
            <w:tcW w:w="1316" w:type="dxa"/>
            <w:shd w:val="clear" w:color="auto" w:fill="A6A6A6" w:themeFill="background1" w:themeFillShade="A6"/>
          </w:tcPr>
          <w:p w14:paraId="2A1607C2" w14:textId="77777777" w:rsidR="00E77F90" w:rsidRDefault="00E77F90" w:rsidP="0092111F">
            <w:pPr>
              <w:pStyle w:val="ListParagraph"/>
              <w:ind w:left="0"/>
            </w:pPr>
            <w:r>
              <w:t xml:space="preserve">Key </w:t>
            </w:r>
            <w:r w:rsidR="000C2FEB">
              <w:t>–</w:t>
            </w:r>
            <w:r>
              <w:t xml:space="preserve"> Integer</w:t>
            </w:r>
          </w:p>
        </w:tc>
        <w:tc>
          <w:tcPr>
            <w:tcW w:w="6820" w:type="dxa"/>
            <w:shd w:val="clear" w:color="auto" w:fill="A6A6A6" w:themeFill="background1" w:themeFillShade="A6"/>
          </w:tcPr>
          <w:p w14:paraId="2A34760B" w14:textId="77777777" w:rsidR="00E77F90" w:rsidRDefault="00E77F90" w:rsidP="0092111F">
            <w:pPr>
              <w:pStyle w:val="ListParagraph"/>
              <w:ind w:left="0"/>
            </w:pPr>
            <w:r>
              <w:t>Value – TreeSet</w:t>
            </w:r>
          </w:p>
        </w:tc>
      </w:tr>
      <w:tr w:rsidR="00E77F90" w14:paraId="435E0688" w14:textId="77777777" w:rsidTr="0092111F">
        <w:tc>
          <w:tcPr>
            <w:tcW w:w="1316" w:type="dxa"/>
          </w:tcPr>
          <w:p w14:paraId="7EEA28CA" w14:textId="77777777" w:rsidR="00E77F90" w:rsidRDefault="00E77F90" w:rsidP="0092111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820" w:type="dxa"/>
          </w:tcPr>
          <w:p w14:paraId="782BCCD5" w14:textId="77777777" w:rsidR="00E77F90" w:rsidRDefault="00E77F90" w:rsidP="0092111F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{LP-12424515, LP-18821212}</w:t>
            </w:r>
          </w:p>
        </w:tc>
      </w:tr>
      <w:tr w:rsidR="00E77F90" w14:paraId="18D8D091" w14:textId="77777777" w:rsidTr="0092111F">
        <w:tc>
          <w:tcPr>
            <w:tcW w:w="1316" w:type="dxa"/>
          </w:tcPr>
          <w:p w14:paraId="092D72B1" w14:textId="77777777" w:rsidR="00E77F90" w:rsidRDefault="00E77F90" w:rsidP="009211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820" w:type="dxa"/>
          </w:tcPr>
          <w:p w14:paraId="2F959744" w14:textId="77777777" w:rsidR="00E77F90" w:rsidRDefault="00E77F90" w:rsidP="0092111F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{GP-12431266, GP-12458313}</w:t>
            </w:r>
          </w:p>
        </w:tc>
      </w:tr>
      <w:tr w:rsidR="00E77F90" w14:paraId="5FD7968A" w14:textId="77777777" w:rsidTr="0092111F">
        <w:tc>
          <w:tcPr>
            <w:tcW w:w="1316" w:type="dxa"/>
          </w:tcPr>
          <w:p w14:paraId="50C5FB61" w14:textId="77777777" w:rsidR="00E77F90" w:rsidRDefault="00E77F90" w:rsidP="0092111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820" w:type="dxa"/>
          </w:tcPr>
          <w:p w14:paraId="564994A0" w14:textId="77777777" w:rsidR="00E77F90" w:rsidRDefault="00E77F90" w:rsidP="0092111F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{CP-12421212, CP-13161219}</w:t>
            </w:r>
          </w:p>
        </w:tc>
      </w:tr>
    </w:tbl>
    <w:p w14:paraId="6CB712DB" w14:textId="77777777" w:rsidR="00BE1614" w:rsidRPr="00BE1614" w:rsidRDefault="00BE1614" w:rsidP="00BE1614">
      <w:pPr>
        <w:spacing w:after="120"/>
        <w:rPr>
          <w:rStyle w:val="Heading3Char"/>
          <w:color w:val="auto"/>
        </w:rPr>
      </w:pPr>
      <w:r>
        <w:rPr>
          <w:rStyle w:val="Heading3Char"/>
          <w:color w:val="auto"/>
        </w:rPr>
        <w:t xml:space="preserve"> </w:t>
      </w:r>
    </w:p>
    <w:p w14:paraId="465B5CE3" w14:textId="77777777" w:rsidR="00337FE8" w:rsidRDefault="005828F0" w:rsidP="00672D47">
      <w:pPr>
        <w:pStyle w:val="ListParagraph"/>
        <w:ind w:left="90"/>
        <w:rPr>
          <w:b/>
        </w:rPr>
      </w:pPr>
      <w:r>
        <w:rPr>
          <w:b/>
        </w:rPr>
        <w:t xml:space="preserve">          </w:t>
      </w:r>
    </w:p>
    <w:p w14:paraId="3A0737B9" w14:textId="77777777" w:rsidR="00337FE8" w:rsidRDefault="00337FE8" w:rsidP="00672D47">
      <w:pPr>
        <w:pStyle w:val="ListParagraph"/>
        <w:ind w:left="90"/>
        <w:rPr>
          <w:b/>
        </w:rPr>
      </w:pPr>
    </w:p>
    <w:p w14:paraId="41F18415" w14:textId="77777777" w:rsidR="00987962" w:rsidRPr="00987962" w:rsidRDefault="00337FE8" w:rsidP="00A3140D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8796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Solution:</w:t>
      </w:r>
    </w:p>
    <w:p w14:paraId="6964E53B" w14:textId="77777777" w:rsidR="00337FE8" w:rsidRDefault="00987962" w:rsidP="00337FE8">
      <w:pP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                  </w:t>
      </w:r>
      <w:r w:rsidR="00337FE8" w:rsidRPr="00B17815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The attached code is one of the possible solution meeting the given </w:t>
      </w:r>
      <w: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              </w:t>
      </w:r>
      <w:r w:rsidR="00337FE8" w:rsidRPr="00B17815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requirement. Please refer/use this only if you are not able solve the above given problem scenario within </w:t>
      </w:r>
      <w:r w:rsidR="00B82714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>1</w:t>
      </w:r>
      <w:r w:rsidR="00337FE8" w:rsidRPr="00B17815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 hours.</w:t>
      </w:r>
    </w:p>
    <w:p w14:paraId="5EBAECD6" w14:textId="77777777" w:rsidR="00146878" w:rsidRDefault="008E0AA3" w:rsidP="00B07D07">
      <w:pPr>
        <w:ind w:firstLine="720"/>
        <w:rPr>
          <w:b/>
          <w:color w:val="FF0000"/>
        </w:rPr>
      </w:pPr>
      <w:r>
        <w:rPr>
          <w:b/>
          <w:color w:val="FF0000"/>
        </w:rPr>
        <w:object w:dxaOrig="1551" w:dyaOrig="1004" w14:anchorId="4A47D2E0">
          <v:shape id="_x0000_i1025" type="#_x0000_t75" style="width:77.25pt;height:50.25pt" o:ole="">
            <v:imagedata r:id="rId13" o:title=""/>
          </v:shape>
          <o:OLEObject Type="Embed" ProgID="Package" ShapeID="_x0000_i1025" DrawAspect="Icon" ObjectID="_1532377031" r:id="rId14"/>
        </w:object>
      </w:r>
    </w:p>
    <w:sectPr w:rsidR="00146878" w:rsidSect="00EC7F3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A68F4" w14:textId="77777777" w:rsidR="00455FE4" w:rsidRDefault="00455FE4" w:rsidP="00293AAD">
      <w:pPr>
        <w:spacing w:after="0" w:line="240" w:lineRule="auto"/>
      </w:pPr>
      <w:r>
        <w:separator/>
      </w:r>
    </w:p>
  </w:endnote>
  <w:endnote w:type="continuationSeparator" w:id="0">
    <w:p w14:paraId="4C9A42DF" w14:textId="77777777" w:rsidR="00455FE4" w:rsidRDefault="00455FE4" w:rsidP="002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0B3B7" w14:textId="77777777" w:rsidR="00455FE4" w:rsidRDefault="00455FE4" w:rsidP="00293AAD">
      <w:pPr>
        <w:spacing w:after="0" w:line="240" w:lineRule="auto"/>
      </w:pPr>
      <w:r>
        <w:separator/>
      </w:r>
    </w:p>
  </w:footnote>
  <w:footnote w:type="continuationSeparator" w:id="0">
    <w:p w14:paraId="7121BF57" w14:textId="77777777" w:rsidR="00455FE4" w:rsidRDefault="00455FE4" w:rsidP="002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229D0" w14:textId="77777777" w:rsidR="0041535F" w:rsidRDefault="000C05D2">
    <w:pPr>
      <w:pStyle w:val="Header"/>
      <w:rPr>
        <w:rFonts w:asciiTheme="majorHAnsi" w:eastAsiaTheme="majorEastAsia" w:hAnsiTheme="majorHAnsi" w:cstheme="majorBidi"/>
        <w:sz w:val="32"/>
        <w:szCs w:val="32"/>
      </w:rPr>
    </w:pPr>
    <w:r w:rsidRPr="00F505D2">
      <w:rPr>
        <w:rFonts w:asciiTheme="majorHAnsi" w:eastAsiaTheme="majorEastAsia" w:hAnsiTheme="majorHAnsi" w:cstheme="majorBidi"/>
        <w:sz w:val="32"/>
        <w:szCs w:val="32"/>
      </w:rPr>
      <w:t xml:space="preserve">                       </w:t>
    </w:r>
    <w:r w:rsidR="00F505D2">
      <w:rPr>
        <w:rFonts w:asciiTheme="majorHAnsi" w:eastAsiaTheme="majorEastAsia" w:hAnsiTheme="majorHAnsi" w:cstheme="majorBidi"/>
        <w:sz w:val="32"/>
        <w:szCs w:val="32"/>
      </w:rPr>
      <w:t xml:space="preserve">        </w:t>
    </w:r>
    <w:r w:rsidRPr="00F505D2">
      <w:rPr>
        <w:rFonts w:asciiTheme="majorHAnsi" w:eastAsiaTheme="majorEastAsia" w:hAnsiTheme="majorHAnsi" w:cstheme="majorBidi"/>
        <w:sz w:val="32"/>
        <w:szCs w:val="32"/>
      </w:rPr>
      <w:t xml:space="preserve">  </w:t>
    </w:r>
    <w:r w:rsidR="003279D0">
      <w:rPr>
        <w:rFonts w:asciiTheme="majorHAnsi" w:eastAsiaTheme="majorEastAsia" w:hAnsiTheme="majorHAnsi" w:cstheme="majorBidi"/>
        <w:sz w:val="32"/>
        <w:szCs w:val="32"/>
      </w:rPr>
      <w:t>E-Shopping Case Study 2</w:t>
    </w:r>
  </w:p>
  <w:p w14:paraId="24CAE90E" w14:textId="77777777" w:rsidR="003279D0" w:rsidRPr="00F505D2" w:rsidRDefault="003279D0">
    <w:pPr>
      <w:pStyle w:val="Header"/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F665C"/>
    <w:multiLevelType w:val="hybridMultilevel"/>
    <w:tmpl w:val="6C84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E3658"/>
    <w:multiLevelType w:val="hybridMultilevel"/>
    <w:tmpl w:val="E72C1ABE"/>
    <w:lvl w:ilvl="0" w:tplc="4A5C076E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780430"/>
    <w:multiLevelType w:val="hybridMultilevel"/>
    <w:tmpl w:val="9546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E0284"/>
    <w:multiLevelType w:val="hybridMultilevel"/>
    <w:tmpl w:val="3BF6DD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A55998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614A6"/>
    <w:multiLevelType w:val="hybridMultilevel"/>
    <w:tmpl w:val="E72C1ABE"/>
    <w:lvl w:ilvl="0" w:tplc="4A5C076E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E618FE"/>
    <w:multiLevelType w:val="hybridMultilevel"/>
    <w:tmpl w:val="88B6372C"/>
    <w:lvl w:ilvl="0" w:tplc="F94EC6F0">
      <w:start w:val="1"/>
      <w:numFmt w:val="bullet"/>
      <w:lvlText w:val=""/>
      <w:lvlJc w:val="left"/>
      <w:pPr>
        <w:ind w:left="540" w:hanging="360"/>
      </w:pPr>
      <w:rPr>
        <w:rFonts w:ascii="Symbol" w:eastAsiaTheme="minorEastAsia" w:hAnsi="Symbol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0A75C95"/>
    <w:multiLevelType w:val="hybridMultilevel"/>
    <w:tmpl w:val="9D14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F5838"/>
    <w:multiLevelType w:val="hybridMultilevel"/>
    <w:tmpl w:val="3886E1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76E7D5F"/>
    <w:multiLevelType w:val="hybridMultilevel"/>
    <w:tmpl w:val="182EEF02"/>
    <w:lvl w:ilvl="0" w:tplc="CCE03D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P, Ramesh (Cognizant)">
    <w15:presenceInfo w15:providerId="AD" w15:userId="S-1-5-21-1178368992-402679808-390482200-2899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2A"/>
    <w:rsid w:val="00001A75"/>
    <w:rsid w:val="00003977"/>
    <w:rsid w:val="000046A2"/>
    <w:rsid w:val="000060BA"/>
    <w:rsid w:val="00026811"/>
    <w:rsid w:val="00031A15"/>
    <w:rsid w:val="00031DDC"/>
    <w:rsid w:val="00032618"/>
    <w:rsid w:val="00037F54"/>
    <w:rsid w:val="0004625F"/>
    <w:rsid w:val="000536A0"/>
    <w:rsid w:val="00057428"/>
    <w:rsid w:val="0006251C"/>
    <w:rsid w:val="000741B5"/>
    <w:rsid w:val="00075CBE"/>
    <w:rsid w:val="000860C0"/>
    <w:rsid w:val="00096DF7"/>
    <w:rsid w:val="000A3919"/>
    <w:rsid w:val="000A58BF"/>
    <w:rsid w:val="000C0026"/>
    <w:rsid w:val="000C05D2"/>
    <w:rsid w:val="000C2FEB"/>
    <w:rsid w:val="000C47BE"/>
    <w:rsid w:val="000D75F9"/>
    <w:rsid w:val="000E0124"/>
    <w:rsid w:val="000E0ED5"/>
    <w:rsid w:val="000F534E"/>
    <w:rsid w:val="000F7B29"/>
    <w:rsid w:val="00102268"/>
    <w:rsid w:val="001216FF"/>
    <w:rsid w:val="001225CA"/>
    <w:rsid w:val="00144773"/>
    <w:rsid w:val="00146878"/>
    <w:rsid w:val="0015225C"/>
    <w:rsid w:val="00167097"/>
    <w:rsid w:val="00170E55"/>
    <w:rsid w:val="001710E1"/>
    <w:rsid w:val="00181D99"/>
    <w:rsid w:val="00183830"/>
    <w:rsid w:val="001A0B28"/>
    <w:rsid w:val="001A4EBC"/>
    <w:rsid w:val="001B02B7"/>
    <w:rsid w:val="001B3B74"/>
    <w:rsid w:val="001B719E"/>
    <w:rsid w:val="001C6AC4"/>
    <w:rsid w:val="001D1F34"/>
    <w:rsid w:val="001D63E5"/>
    <w:rsid w:val="001E4921"/>
    <w:rsid w:val="001F21E9"/>
    <w:rsid w:val="002222A9"/>
    <w:rsid w:val="002230FF"/>
    <w:rsid w:val="00231485"/>
    <w:rsid w:val="0023349A"/>
    <w:rsid w:val="00234B49"/>
    <w:rsid w:val="00234DA0"/>
    <w:rsid w:val="00242BDC"/>
    <w:rsid w:val="00247A47"/>
    <w:rsid w:val="00267AE8"/>
    <w:rsid w:val="00292BF3"/>
    <w:rsid w:val="00293AAD"/>
    <w:rsid w:val="0029770E"/>
    <w:rsid w:val="002B044F"/>
    <w:rsid w:val="002B18D0"/>
    <w:rsid w:val="002B1F74"/>
    <w:rsid w:val="002B2832"/>
    <w:rsid w:val="002B2F2E"/>
    <w:rsid w:val="002B6F9C"/>
    <w:rsid w:val="002C006F"/>
    <w:rsid w:val="002C3626"/>
    <w:rsid w:val="002C6014"/>
    <w:rsid w:val="002D12DC"/>
    <w:rsid w:val="002E1548"/>
    <w:rsid w:val="002E1D3D"/>
    <w:rsid w:val="002E5DA1"/>
    <w:rsid w:val="002F6B4C"/>
    <w:rsid w:val="00302020"/>
    <w:rsid w:val="00325C06"/>
    <w:rsid w:val="003279D0"/>
    <w:rsid w:val="00337FE8"/>
    <w:rsid w:val="0034645A"/>
    <w:rsid w:val="00354BC1"/>
    <w:rsid w:val="00364BF3"/>
    <w:rsid w:val="00367A97"/>
    <w:rsid w:val="00396450"/>
    <w:rsid w:val="003A0417"/>
    <w:rsid w:val="003B06B6"/>
    <w:rsid w:val="003D4985"/>
    <w:rsid w:val="003E1ADF"/>
    <w:rsid w:val="003F1338"/>
    <w:rsid w:val="003F50E8"/>
    <w:rsid w:val="00407607"/>
    <w:rsid w:val="004107F1"/>
    <w:rsid w:val="00412A1F"/>
    <w:rsid w:val="0041535F"/>
    <w:rsid w:val="00417E9A"/>
    <w:rsid w:val="00425B65"/>
    <w:rsid w:val="00427FF7"/>
    <w:rsid w:val="0044363E"/>
    <w:rsid w:val="0044402E"/>
    <w:rsid w:val="00455FE4"/>
    <w:rsid w:val="00463171"/>
    <w:rsid w:val="00463ADE"/>
    <w:rsid w:val="00467840"/>
    <w:rsid w:val="004B1101"/>
    <w:rsid w:val="004C06A7"/>
    <w:rsid w:val="004C6D1E"/>
    <w:rsid w:val="004D0AE7"/>
    <w:rsid w:val="004D25D8"/>
    <w:rsid w:val="004E69AA"/>
    <w:rsid w:val="004E7B35"/>
    <w:rsid w:val="004F2751"/>
    <w:rsid w:val="0050770F"/>
    <w:rsid w:val="00513A89"/>
    <w:rsid w:val="00514D00"/>
    <w:rsid w:val="0051792A"/>
    <w:rsid w:val="00522C1E"/>
    <w:rsid w:val="00534A88"/>
    <w:rsid w:val="005369E3"/>
    <w:rsid w:val="0054068A"/>
    <w:rsid w:val="00541E27"/>
    <w:rsid w:val="0055359E"/>
    <w:rsid w:val="00561F91"/>
    <w:rsid w:val="00564802"/>
    <w:rsid w:val="005828F0"/>
    <w:rsid w:val="005859D8"/>
    <w:rsid w:val="00596C1B"/>
    <w:rsid w:val="005B13C9"/>
    <w:rsid w:val="005B32B1"/>
    <w:rsid w:val="005C0B90"/>
    <w:rsid w:val="005D03B1"/>
    <w:rsid w:val="005D6CC7"/>
    <w:rsid w:val="005E1364"/>
    <w:rsid w:val="0060013C"/>
    <w:rsid w:val="00622F4D"/>
    <w:rsid w:val="006241F8"/>
    <w:rsid w:val="00624AB9"/>
    <w:rsid w:val="00641731"/>
    <w:rsid w:val="00651D6C"/>
    <w:rsid w:val="00671421"/>
    <w:rsid w:val="00672D47"/>
    <w:rsid w:val="00686778"/>
    <w:rsid w:val="00691F54"/>
    <w:rsid w:val="006A4705"/>
    <w:rsid w:val="006A58EA"/>
    <w:rsid w:val="006A69B0"/>
    <w:rsid w:val="006B1DA4"/>
    <w:rsid w:val="006E4EDC"/>
    <w:rsid w:val="00733341"/>
    <w:rsid w:val="007361E9"/>
    <w:rsid w:val="007667B4"/>
    <w:rsid w:val="00781BF9"/>
    <w:rsid w:val="007B2D67"/>
    <w:rsid w:val="007B683B"/>
    <w:rsid w:val="007D3F4A"/>
    <w:rsid w:val="007D5954"/>
    <w:rsid w:val="007E595E"/>
    <w:rsid w:val="007F0708"/>
    <w:rsid w:val="007F295E"/>
    <w:rsid w:val="007F4E93"/>
    <w:rsid w:val="007F7280"/>
    <w:rsid w:val="0080103D"/>
    <w:rsid w:val="00806C9D"/>
    <w:rsid w:val="0080743F"/>
    <w:rsid w:val="008074CA"/>
    <w:rsid w:val="008147EF"/>
    <w:rsid w:val="00815889"/>
    <w:rsid w:val="008270AA"/>
    <w:rsid w:val="0082756C"/>
    <w:rsid w:val="008340C6"/>
    <w:rsid w:val="008370B9"/>
    <w:rsid w:val="008401A5"/>
    <w:rsid w:val="00856554"/>
    <w:rsid w:val="008603DB"/>
    <w:rsid w:val="008757E6"/>
    <w:rsid w:val="0088291A"/>
    <w:rsid w:val="008837C7"/>
    <w:rsid w:val="00886AC8"/>
    <w:rsid w:val="0089150C"/>
    <w:rsid w:val="00891D01"/>
    <w:rsid w:val="008B62AF"/>
    <w:rsid w:val="008C0E7C"/>
    <w:rsid w:val="008C2A8D"/>
    <w:rsid w:val="008D77E0"/>
    <w:rsid w:val="008E0234"/>
    <w:rsid w:val="008E0AA3"/>
    <w:rsid w:val="008E30EF"/>
    <w:rsid w:val="008F3943"/>
    <w:rsid w:val="008F4199"/>
    <w:rsid w:val="008F4BD2"/>
    <w:rsid w:val="009004D8"/>
    <w:rsid w:val="009402EB"/>
    <w:rsid w:val="00953415"/>
    <w:rsid w:val="00971CE8"/>
    <w:rsid w:val="00975CFF"/>
    <w:rsid w:val="0098350C"/>
    <w:rsid w:val="00987962"/>
    <w:rsid w:val="009959FB"/>
    <w:rsid w:val="009A1C82"/>
    <w:rsid w:val="009B470B"/>
    <w:rsid w:val="009E0CAF"/>
    <w:rsid w:val="009E6E28"/>
    <w:rsid w:val="009F27BA"/>
    <w:rsid w:val="00A15B69"/>
    <w:rsid w:val="00A22C7E"/>
    <w:rsid w:val="00A47358"/>
    <w:rsid w:val="00A57786"/>
    <w:rsid w:val="00A75DA4"/>
    <w:rsid w:val="00A772C1"/>
    <w:rsid w:val="00A804E1"/>
    <w:rsid w:val="00A9089F"/>
    <w:rsid w:val="00AA0804"/>
    <w:rsid w:val="00AA6732"/>
    <w:rsid w:val="00AB3A7A"/>
    <w:rsid w:val="00AC6D1C"/>
    <w:rsid w:val="00AD0628"/>
    <w:rsid w:val="00AE4249"/>
    <w:rsid w:val="00AF24D4"/>
    <w:rsid w:val="00B02CAA"/>
    <w:rsid w:val="00B07D07"/>
    <w:rsid w:val="00B10085"/>
    <w:rsid w:val="00B137D5"/>
    <w:rsid w:val="00B20632"/>
    <w:rsid w:val="00B21B77"/>
    <w:rsid w:val="00B2501B"/>
    <w:rsid w:val="00B576E2"/>
    <w:rsid w:val="00B620EC"/>
    <w:rsid w:val="00B6342C"/>
    <w:rsid w:val="00B66123"/>
    <w:rsid w:val="00B76F8E"/>
    <w:rsid w:val="00B80938"/>
    <w:rsid w:val="00B82714"/>
    <w:rsid w:val="00B83522"/>
    <w:rsid w:val="00B90895"/>
    <w:rsid w:val="00B95FCA"/>
    <w:rsid w:val="00B975E5"/>
    <w:rsid w:val="00BA7FA6"/>
    <w:rsid w:val="00BB7CA0"/>
    <w:rsid w:val="00BD2227"/>
    <w:rsid w:val="00BE1614"/>
    <w:rsid w:val="00BE2DE2"/>
    <w:rsid w:val="00BE4D49"/>
    <w:rsid w:val="00BF5472"/>
    <w:rsid w:val="00C0015F"/>
    <w:rsid w:val="00C04F16"/>
    <w:rsid w:val="00C0614F"/>
    <w:rsid w:val="00C15C1D"/>
    <w:rsid w:val="00C23CB1"/>
    <w:rsid w:val="00C25232"/>
    <w:rsid w:val="00C3513D"/>
    <w:rsid w:val="00C40FC0"/>
    <w:rsid w:val="00C713FC"/>
    <w:rsid w:val="00C849DA"/>
    <w:rsid w:val="00CA5528"/>
    <w:rsid w:val="00CB4785"/>
    <w:rsid w:val="00CC50F7"/>
    <w:rsid w:val="00CD59F7"/>
    <w:rsid w:val="00CE32D8"/>
    <w:rsid w:val="00D0188B"/>
    <w:rsid w:val="00D12796"/>
    <w:rsid w:val="00D17BFF"/>
    <w:rsid w:val="00D24172"/>
    <w:rsid w:val="00D350F7"/>
    <w:rsid w:val="00D50AAB"/>
    <w:rsid w:val="00D510CC"/>
    <w:rsid w:val="00D62A15"/>
    <w:rsid w:val="00D765B2"/>
    <w:rsid w:val="00D77BC6"/>
    <w:rsid w:val="00DA1242"/>
    <w:rsid w:val="00DA3A14"/>
    <w:rsid w:val="00DA732B"/>
    <w:rsid w:val="00DA7D26"/>
    <w:rsid w:val="00DC5C4D"/>
    <w:rsid w:val="00DC5F89"/>
    <w:rsid w:val="00DE5633"/>
    <w:rsid w:val="00DE7394"/>
    <w:rsid w:val="00DF24AE"/>
    <w:rsid w:val="00E204B8"/>
    <w:rsid w:val="00E30618"/>
    <w:rsid w:val="00E3230C"/>
    <w:rsid w:val="00E3424A"/>
    <w:rsid w:val="00E37998"/>
    <w:rsid w:val="00E37B95"/>
    <w:rsid w:val="00E407C2"/>
    <w:rsid w:val="00E42B98"/>
    <w:rsid w:val="00E60514"/>
    <w:rsid w:val="00E67385"/>
    <w:rsid w:val="00E733DC"/>
    <w:rsid w:val="00E77F90"/>
    <w:rsid w:val="00E86C66"/>
    <w:rsid w:val="00EA0CB0"/>
    <w:rsid w:val="00EA0E40"/>
    <w:rsid w:val="00EA192B"/>
    <w:rsid w:val="00EC18FE"/>
    <w:rsid w:val="00EC286E"/>
    <w:rsid w:val="00EC3DF2"/>
    <w:rsid w:val="00EC53BD"/>
    <w:rsid w:val="00EC7F3D"/>
    <w:rsid w:val="00EE41E4"/>
    <w:rsid w:val="00EE6E18"/>
    <w:rsid w:val="00F505D2"/>
    <w:rsid w:val="00F53A2E"/>
    <w:rsid w:val="00F737E8"/>
    <w:rsid w:val="00F817C7"/>
    <w:rsid w:val="00F81FA5"/>
    <w:rsid w:val="00F8560F"/>
    <w:rsid w:val="00F91076"/>
    <w:rsid w:val="00F960A2"/>
    <w:rsid w:val="00FA3078"/>
    <w:rsid w:val="00FA4697"/>
    <w:rsid w:val="00FA7394"/>
    <w:rsid w:val="00FC32E2"/>
    <w:rsid w:val="00FD4B3D"/>
    <w:rsid w:val="00FE082A"/>
    <w:rsid w:val="00FE3958"/>
    <w:rsid w:val="00FE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F924"/>
  <w15:docId w15:val="{9A374847-1C39-4CC3-A50D-D4159737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paragraph" w:styleId="NoSpacing">
    <w:name w:val="No Spacing"/>
    <w:uiPriority w:val="1"/>
    <w:qFormat/>
    <w:rsid w:val="000574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Functional_x0020_Modules xmlns="e5adf892-7f4a-4312-83a3-fc11e77de7b3" xsi:nil="true"/>
    <CopyToPath xmlns="e5adf892-7f4a-4312-83a3-fc11e77de7b3">https://cognizant20.cognizant.com/cts/OrgCommunities2/Java CTD/DSC/Java CTD/QB's for review/CCJP Skill certification</CopyToPath>
    <Comments xmlns="e5adf892-7f4a-4312-83a3-fc11e77de7b3">CTS\277545</Comments>
    <Activities xmlns="e5adf892-7f4a-4312-83a3-fc11e77de7b3" xsi:nil="true"/>
    <Releases xmlns="e5adf892-7f4a-4312-83a3-fc11e77de7b3" xsi:nil="true"/>
    <ClientSupplied xmlns="e5adf892-7f4a-4312-83a3-fc11e77de7b3">false</ClientSupplied>
    <_x0043_M10 xmlns="e5adf892-7f4a-4312-83a3-fc11e77de7b3" xsi:nil="true"/>
    <SubProjectID xmlns="e5adf892-7f4a-4312-83a3-fc11e77de7b3" xsi:nil="true"/>
    <Tags xmlns="e5adf892-7f4a-4312-83a3-fc11e77de7b3" xsi:nil="true"/>
    <CreatedTime xmlns="e5adf892-7f4a-4312-83a3-fc11e77de7b3">2015-04-15T11:22:08+00:00</CreatedTime>
    <Processes xmlns="e5adf892-7f4a-4312-83a3-fc11e77de7b3" xsi:nil="true"/>
    <_x0043_M9 xmlns="e5adf892-7f4a-4312-83a3-fc11e77de7b3" xsi:nil="true"/>
    <CheckedOutPath xmlns="e5adf892-7f4a-4312-83a3-fc11e77de7b3" xsi:nil="true"/>
    <_x0043_M8 xmlns="e5adf892-7f4a-4312-83a3-fc11e77de7b3" xsi:nil="true"/>
    <UnmappedDocuments xmlns="e5adf892-7f4a-4312-83a3-fc11e77de7b3">false</UnmappedDocuments>
    <AssociateID xmlns="e5adf892-7f4a-4312-83a3-fc11e77de7b3">CTS\277545</AssociateID>
    <ArtifactStatus xmlns="e5adf892-7f4a-4312-83a3-fc11e77de7b3" xsi:nil="true"/>
    <_x0043_M3 xmlns="e5adf892-7f4a-4312-83a3-fc11e77de7b3" xsi:nil="true"/>
    <ProjectID xmlns="e5adf892-7f4a-4312-83a3-fc11e77de7b3" xsi:nil="true"/>
    <_x0043_M2 xmlns="e5adf892-7f4a-4312-83a3-fc11e77de7b3" xsi:nil="true"/>
    <Rating5 xmlns="e5adf892-7f4a-4312-83a3-fc11e77de7b3" xsi:nil="true"/>
    <_x0043_M1 xmlns="e5adf892-7f4a-4312-83a3-fc11e77de7b3" xsi:nil="true"/>
    <ApprovalStatus xmlns="e5adf892-7f4a-4312-83a3-fc11e77de7b3">Approved</ApprovalStatus>
    <Rating4 xmlns="e5adf892-7f4a-4312-83a3-fc11e77de7b3" xsi:nil="true"/>
    <MBID xmlns="e5adf892-7f4a-4312-83a3-fc11e77de7b3">DS_900753c7-d5b3-435c-9a82-10fd5e571f5d</MBID>
    <AccountID xmlns="e5adf892-7f4a-4312-83a3-fc11e77de7b3" xsi:nil="true"/>
    <Rating3 xmlns="e5adf892-7f4a-4312-83a3-fc11e77de7b3" xsi:nil="true"/>
    <_x0043_M7 xmlns="e5adf892-7f4a-4312-83a3-fc11e77de7b3" xsi:nil="true"/>
    <Rating2 xmlns="e5adf892-7f4a-4312-83a3-fc11e77de7b3" xsi:nil="true"/>
    <_x0043_M6 xmlns="e5adf892-7f4a-4312-83a3-fc11e77de7b3" xsi:nil="true"/>
    <ViewCount xmlns="e5adf892-7f4a-4312-83a3-fc11e77de7b3" xsi:nil="true"/>
    <Rating1 xmlns="e5adf892-7f4a-4312-83a3-fc11e77de7b3" xsi:nil="true"/>
    <_x0043_M5 xmlns="e5adf892-7f4a-4312-83a3-fc11e77de7b3" xsi:nil="true"/>
    <Phase xmlns="e5adf892-7f4a-4312-83a3-fc11e77de7b3" xsi:nil="true"/>
    <Work_x0020_request xmlns="e5adf892-7f4a-4312-83a3-fc11e77de7b3" xsi:nil="true"/>
    <_x0043_M4 xmlns="e5adf892-7f4a-4312-83a3-fc11e77de7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E0F5F119CB3A43A401B21FE0988D48" ma:contentTypeVersion="37" ma:contentTypeDescription="Create a new document." ma:contentTypeScope="" ma:versionID="bbfa2aebced5f62751a73db36dbc75d9">
  <xsd:schema xmlns:xsd="http://www.w3.org/2001/XMLSchema" xmlns:xs="http://www.w3.org/2001/XMLSchema" xmlns:p="http://schemas.microsoft.com/office/2006/metadata/properties" xmlns:ns2="e5adf892-7f4a-4312-83a3-fc11e77de7b3" targetNamespace="http://schemas.microsoft.com/office/2006/metadata/properties" ma:root="true" ma:fieldsID="5d35c83699306c60fc0270a7826a473e" ns2:_="">
    <xsd:import namespace="e5adf892-7f4a-4312-83a3-fc11e77de7b3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df892-7f4a-4312-83a3-fc11e77de7b3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  <ds:schemaRef ds:uri="e5adf892-7f4a-4312-83a3-fc11e77de7b3"/>
  </ds:schemaRefs>
</ds:datastoreItem>
</file>

<file path=customXml/itemProps2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A42515-8AA3-4A79-AA0A-323B18EEAD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df892-7f4a-4312-83a3-fc11e77de7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3037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CCJP – Bank Accounts Management System</vt:lpstr>
    </vt:vector>
  </TitlesOfParts>
  <Company>Cognizant</Company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CCJP – Bank Accounts Management System</dc:title>
  <dc:creator>Sangeetha</dc:creator>
  <cp:lastModifiedBy>CP, Ramesh (Cognizant)</cp:lastModifiedBy>
  <cp:revision>108</cp:revision>
  <dcterms:created xsi:type="dcterms:W3CDTF">2013-04-04T09:06:00Z</dcterms:created>
  <dcterms:modified xsi:type="dcterms:W3CDTF">2016-08-10T18:00:00Z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0x01010044E0F5F119CB3A43A401B21FE0988D48</vt:lpwstr>
  </property>
</Properties>
</file>